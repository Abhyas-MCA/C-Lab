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603A94" w14:textId="4D744347" w:rsidR="008A71A5" w:rsidRPr="006E6958" w:rsidRDefault="00173DB1">
      <w:pPr>
        <w:rPr>
          <w:rFonts w:ascii="Martel" w:hAnsi="Martel" w:cs="Martel"/>
          <w:rPrChange w:id="0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1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59264" behindDoc="0" locked="0" layoutInCell="1" allowOverlap="1" wp14:anchorId="30176E1A" wp14:editId="78CE044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32899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0F3025" w14:textId="513A87B0" w:rsidR="00173DB1" w:rsidRPr="006E6958" w:rsidRDefault="00173DB1">
      <w:pPr>
        <w:rPr>
          <w:rFonts w:ascii="Martel" w:hAnsi="Martel" w:cs="Martel"/>
          <w:rPrChange w:id="2" w:author="Abhyas Kanaujia" w:date="2021-12-05T22:47:00Z">
            <w:rPr/>
          </w:rPrChange>
        </w:rPr>
      </w:pPr>
    </w:p>
    <w:p w14:paraId="17B66298" w14:textId="7FC060B3" w:rsidR="002C18C1" w:rsidRPr="006E6958" w:rsidRDefault="002C18C1">
      <w:pPr>
        <w:rPr>
          <w:rFonts w:ascii="Martel" w:hAnsi="Martel" w:cs="Martel"/>
          <w:rPrChange w:id="3" w:author="Abhyas Kanaujia" w:date="2021-12-05T22:47:00Z">
            <w:rPr/>
          </w:rPrChange>
        </w:rPr>
      </w:pPr>
    </w:p>
    <w:p w14:paraId="6B74FD31" w14:textId="7359B1E8" w:rsidR="008A71A5" w:rsidRPr="006E6958" w:rsidRDefault="008A71A5" w:rsidP="008A71A5">
      <w:pPr>
        <w:rPr>
          <w:rFonts w:ascii="Martel" w:hAnsi="Martel" w:cs="Martel"/>
          <w:rPrChange w:id="4" w:author="Abhyas Kanaujia" w:date="2021-12-05T22:47:00Z">
            <w:rPr/>
          </w:rPrChange>
        </w:rPr>
      </w:pPr>
    </w:p>
    <w:p w14:paraId="752AABDE" w14:textId="011066C8" w:rsidR="008A71A5" w:rsidRPr="006E6958" w:rsidRDefault="008A71A5" w:rsidP="008A71A5">
      <w:pPr>
        <w:rPr>
          <w:rFonts w:ascii="Martel" w:hAnsi="Martel" w:cs="Martel"/>
          <w:rPrChange w:id="5" w:author="Abhyas Kanaujia" w:date="2021-12-05T22:47:00Z">
            <w:rPr/>
          </w:rPrChange>
        </w:rPr>
      </w:pPr>
    </w:p>
    <w:p w14:paraId="6D43A5E6" w14:textId="473FC55B" w:rsidR="00173DB1" w:rsidRPr="006E6958" w:rsidRDefault="00173DB1">
      <w:pPr>
        <w:rPr>
          <w:rFonts w:ascii="Martel" w:hAnsi="Martel" w:cs="Martel"/>
          <w:rPrChange w:id="6" w:author="Abhyas Kanaujia" w:date="2021-12-05T22:47:00Z">
            <w:rPr/>
          </w:rPrChange>
        </w:rPr>
      </w:pPr>
      <w:r w:rsidRPr="006E6958">
        <w:rPr>
          <w:rFonts w:ascii="Martel" w:hAnsi="Martel" w:cs="Martel"/>
          <w:rPrChange w:id="7" w:author="Abhyas Kanaujia" w:date="2021-12-05T22:47:00Z">
            <w:rPr/>
          </w:rPrChange>
        </w:rPr>
        <w:br w:type="page"/>
      </w:r>
    </w:p>
    <w:p w14:paraId="2DBA9290" w14:textId="74831516" w:rsidR="008A71A5" w:rsidRPr="006E6958" w:rsidRDefault="00173DB1" w:rsidP="008A71A5">
      <w:pPr>
        <w:rPr>
          <w:rFonts w:ascii="Martel" w:hAnsi="Martel" w:cs="Martel"/>
          <w:rPrChange w:id="8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9" w:author="Abhyas Kanaujia" w:date="2021-12-05T22:47:00Z">
            <w:rPr>
              <w:noProof/>
              <w:lang w:val="en-IN" w:eastAsia="en-IN"/>
            </w:rPr>
          </w:rPrChange>
        </w:rPr>
        <w:lastRenderedPageBreak/>
        <w:drawing>
          <wp:anchor distT="0" distB="0" distL="114300" distR="114300" simplePos="0" relativeHeight="251658240" behindDoc="0" locked="0" layoutInCell="1" allowOverlap="1" wp14:anchorId="473535E7" wp14:editId="63CCF5C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6456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8728A1" w14:textId="6B2E8399" w:rsidR="008A71A5" w:rsidRPr="006E6958" w:rsidRDefault="008A71A5" w:rsidP="008A71A5">
      <w:pPr>
        <w:rPr>
          <w:rFonts w:ascii="Martel" w:hAnsi="Martel" w:cs="Martel"/>
          <w:rPrChange w:id="10" w:author="Abhyas Kanaujia" w:date="2021-12-05T22:47:00Z">
            <w:rPr/>
          </w:rPrChange>
        </w:rPr>
      </w:pPr>
    </w:p>
    <w:p w14:paraId="727B7FFC" w14:textId="06E9ED0C" w:rsidR="008A71A5" w:rsidRPr="006E6958" w:rsidRDefault="008A71A5" w:rsidP="008A71A5">
      <w:pPr>
        <w:rPr>
          <w:rFonts w:ascii="Martel" w:hAnsi="Martel" w:cs="Martel"/>
          <w:rPrChange w:id="11" w:author="Abhyas Kanaujia" w:date="2021-12-05T22:47:00Z">
            <w:rPr/>
          </w:rPrChange>
        </w:rPr>
      </w:pPr>
    </w:p>
    <w:p w14:paraId="57379AA2" w14:textId="0B341850" w:rsidR="008A71A5" w:rsidRPr="006E6958" w:rsidRDefault="008A71A5" w:rsidP="008A71A5">
      <w:pPr>
        <w:rPr>
          <w:rFonts w:ascii="Martel" w:hAnsi="Martel" w:cs="Martel"/>
          <w:rPrChange w:id="12" w:author="Abhyas Kanaujia" w:date="2021-12-05T22:47:00Z">
            <w:rPr/>
          </w:rPrChange>
        </w:rPr>
      </w:pPr>
    </w:p>
    <w:p w14:paraId="68957845" w14:textId="4933ECA5" w:rsidR="008A71A5" w:rsidRPr="006E6958" w:rsidRDefault="008A71A5" w:rsidP="008A71A5">
      <w:pPr>
        <w:rPr>
          <w:rFonts w:ascii="Martel" w:hAnsi="Martel" w:cs="Martel"/>
          <w:rPrChange w:id="13" w:author="Abhyas Kanaujia" w:date="2021-12-05T22:47:00Z">
            <w:rPr/>
          </w:rPrChange>
        </w:rPr>
      </w:pPr>
    </w:p>
    <w:p w14:paraId="680A6043" w14:textId="711BE0E0" w:rsidR="008A71A5" w:rsidRPr="006E6958" w:rsidRDefault="008A71A5" w:rsidP="008A71A5">
      <w:pPr>
        <w:rPr>
          <w:rFonts w:ascii="Martel" w:hAnsi="Martel" w:cs="Martel"/>
          <w:rPrChange w:id="14" w:author="Abhyas Kanaujia" w:date="2021-12-05T22:47:00Z">
            <w:rPr/>
          </w:rPrChange>
        </w:rPr>
      </w:pPr>
    </w:p>
    <w:p w14:paraId="558ED8DA" w14:textId="6421F730" w:rsidR="008A71A5" w:rsidRPr="006E6958" w:rsidRDefault="008A71A5" w:rsidP="008A71A5">
      <w:pPr>
        <w:rPr>
          <w:rFonts w:ascii="Martel" w:hAnsi="Martel" w:cs="Martel"/>
          <w:rPrChange w:id="15" w:author="Abhyas Kanaujia" w:date="2021-12-05T22:47:00Z">
            <w:rPr/>
          </w:rPrChange>
        </w:rPr>
      </w:pPr>
    </w:p>
    <w:p w14:paraId="0614DE08" w14:textId="69969A77" w:rsidR="008A71A5" w:rsidRPr="006E6958" w:rsidRDefault="008A71A5" w:rsidP="008A71A5">
      <w:pPr>
        <w:rPr>
          <w:rFonts w:ascii="Martel" w:hAnsi="Martel" w:cs="Martel"/>
          <w:rPrChange w:id="16" w:author="Abhyas Kanaujia" w:date="2021-12-05T22:47:00Z">
            <w:rPr/>
          </w:rPrChange>
        </w:rPr>
      </w:pPr>
    </w:p>
    <w:p w14:paraId="51B0C4F6" w14:textId="0580E345" w:rsidR="008A71A5" w:rsidRPr="006E6958" w:rsidRDefault="008A71A5" w:rsidP="008A71A5">
      <w:pPr>
        <w:rPr>
          <w:rFonts w:ascii="Martel" w:hAnsi="Martel" w:cs="Martel"/>
          <w:rPrChange w:id="17" w:author="Abhyas Kanaujia" w:date="2021-12-05T22:47:00Z">
            <w:rPr/>
          </w:rPrChange>
        </w:rPr>
      </w:pPr>
    </w:p>
    <w:p w14:paraId="3C9B6FA3" w14:textId="344281DF" w:rsidR="008A71A5" w:rsidRPr="006E6958" w:rsidRDefault="008A71A5">
      <w:pPr>
        <w:rPr>
          <w:rFonts w:ascii="Martel" w:hAnsi="Martel" w:cs="Martel"/>
          <w:rPrChange w:id="18" w:author="Abhyas Kanaujia" w:date="2021-12-05T22:47:00Z">
            <w:rPr/>
          </w:rPrChange>
        </w:rPr>
      </w:pPr>
      <w:r w:rsidRPr="006E6958">
        <w:rPr>
          <w:rFonts w:ascii="Martel" w:hAnsi="Martel" w:cs="Martel"/>
          <w:rPrChange w:id="19" w:author="Abhyas Kanaujia" w:date="2021-12-05T22:47:00Z">
            <w:rPr/>
          </w:rPrChange>
        </w:rPr>
        <w:br w:type="page"/>
      </w:r>
    </w:p>
    <w:p w14:paraId="767D206D" w14:textId="77777777" w:rsidR="008A71A5" w:rsidRPr="006E6958" w:rsidRDefault="008A71A5" w:rsidP="008A71A5">
      <w:pPr>
        <w:jc w:val="center"/>
        <w:rPr>
          <w:rFonts w:ascii="Martel" w:hAnsi="Martel" w:cs="Martel"/>
          <w:rPrChange w:id="20" w:author="Abhyas Kanaujia" w:date="2021-12-05T22:47:00Z">
            <w:rPr/>
          </w:rPrChange>
        </w:rPr>
      </w:pPr>
    </w:p>
    <w:p w14:paraId="24890625" w14:textId="37BD7ADB" w:rsidR="008A71A5" w:rsidRPr="006E6958" w:rsidRDefault="008A71A5" w:rsidP="008A71A5">
      <w:pPr>
        <w:rPr>
          <w:rFonts w:ascii="Martel" w:hAnsi="Martel" w:cs="Martel"/>
          <w:rPrChange w:id="21" w:author="Abhyas Kanaujia" w:date="2021-12-05T22:47:00Z">
            <w:rPr/>
          </w:rPrChange>
        </w:rPr>
      </w:pPr>
    </w:p>
    <w:p w14:paraId="7B1EECFC" w14:textId="6C76800C" w:rsidR="008A71A5" w:rsidRPr="006E6958" w:rsidRDefault="008A71A5" w:rsidP="008A71A5">
      <w:pPr>
        <w:rPr>
          <w:rFonts w:ascii="Martel" w:hAnsi="Martel" w:cs="Martel"/>
          <w:rPrChange w:id="22" w:author="Abhyas Kanaujia" w:date="2021-12-05T22:47:00Z">
            <w:rPr/>
          </w:rPrChange>
        </w:rPr>
      </w:pPr>
    </w:p>
    <w:p w14:paraId="191B39FB" w14:textId="448C2222" w:rsidR="008A71A5" w:rsidRPr="006E6958" w:rsidRDefault="008A71A5" w:rsidP="008A71A5">
      <w:pPr>
        <w:rPr>
          <w:rFonts w:ascii="Martel" w:hAnsi="Martel" w:cs="Martel"/>
          <w:rPrChange w:id="23" w:author="Abhyas Kanaujia" w:date="2021-12-05T22:47:00Z">
            <w:rPr/>
          </w:rPrChange>
        </w:rPr>
      </w:pPr>
    </w:p>
    <w:p w14:paraId="4F0644EC" w14:textId="3E8EF205" w:rsidR="008A71A5" w:rsidRPr="006E6958" w:rsidRDefault="008A71A5" w:rsidP="008A71A5">
      <w:pPr>
        <w:rPr>
          <w:rFonts w:ascii="Martel" w:hAnsi="Martel" w:cs="Martel"/>
          <w:rPrChange w:id="24" w:author="Abhyas Kanaujia" w:date="2021-12-05T22:47:00Z">
            <w:rPr/>
          </w:rPrChange>
        </w:rPr>
      </w:pPr>
    </w:p>
    <w:p w14:paraId="0CE76CF5" w14:textId="254B9CE4" w:rsidR="008A71A5" w:rsidRPr="006E6958" w:rsidRDefault="008A71A5" w:rsidP="008A71A5">
      <w:pPr>
        <w:rPr>
          <w:rFonts w:ascii="Martel" w:hAnsi="Martel" w:cs="Martel"/>
          <w:rPrChange w:id="25" w:author="Abhyas Kanaujia" w:date="2021-12-05T22:47:00Z">
            <w:rPr/>
          </w:rPrChange>
        </w:rPr>
      </w:pPr>
    </w:p>
    <w:p w14:paraId="60CE9EE8" w14:textId="3F24E8E2" w:rsidR="008A71A5" w:rsidRPr="006E6958" w:rsidRDefault="00173DB1" w:rsidP="008A71A5">
      <w:pPr>
        <w:rPr>
          <w:rFonts w:ascii="Martel" w:hAnsi="Martel" w:cs="Martel"/>
          <w:rPrChange w:id="26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27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60288" behindDoc="0" locked="0" layoutInCell="1" allowOverlap="1" wp14:anchorId="47EE1398" wp14:editId="0606EF9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F07A0B" w14:textId="292E5718" w:rsidR="008A71A5" w:rsidRPr="006E6958" w:rsidRDefault="008A71A5" w:rsidP="008A71A5">
      <w:pPr>
        <w:rPr>
          <w:rFonts w:ascii="Martel" w:hAnsi="Martel" w:cs="Martel"/>
          <w:rPrChange w:id="28" w:author="Abhyas Kanaujia" w:date="2021-12-05T22:47:00Z">
            <w:rPr/>
          </w:rPrChange>
        </w:rPr>
      </w:pPr>
    </w:p>
    <w:p w14:paraId="221FF4EE" w14:textId="3F04065C" w:rsidR="008A71A5" w:rsidRPr="006E6958" w:rsidRDefault="008A71A5" w:rsidP="008A71A5">
      <w:pPr>
        <w:rPr>
          <w:rFonts w:ascii="Martel" w:hAnsi="Martel" w:cs="Martel"/>
          <w:rPrChange w:id="29" w:author="Abhyas Kanaujia" w:date="2021-12-05T22:47:00Z">
            <w:rPr/>
          </w:rPrChange>
        </w:rPr>
      </w:pPr>
    </w:p>
    <w:p w14:paraId="1874BE3B" w14:textId="0F93AB64" w:rsidR="008A71A5" w:rsidRPr="006E6958" w:rsidRDefault="008A71A5" w:rsidP="008A71A5">
      <w:pPr>
        <w:rPr>
          <w:rFonts w:ascii="Martel" w:hAnsi="Martel" w:cs="Martel"/>
          <w:rPrChange w:id="30" w:author="Abhyas Kanaujia" w:date="2021-12-05T22:47:00Z">
            <w:rPr/>
          </w:rPrChange>
        </w:rPr>
      </w:pPr>
    </w:p>
    <w:p w14:paraId="4E2B4140" w14:textId="6C731667" w:rsidR="008A71A5" w:rsidRPr="006E6958" w:rsidRDefault="008A71A5" w:rsidP="008A71A5">
      <w:pPr>
        <w:rPr>
          <w:rFonts w:ascii="Martel" w:hAnsi="Martel" w:cs="Martel"/>
          <w:rPrChange w:id="31" w:author="Abhyas Kanaujia" w:date="2021-12-05T22:47:00Z">
            <w:rPr/>
          </w:rPrChange>
        </w:rPr>
      </w:pPr>
    </w:p>
    <w:p w14:paraId="3FC50491" w14:textId="7586602F" w:rsidR="00173DB1" w:rsidRPr="006E6958" w:rsidRDefault="00173DB1">
      <w:pPr>
        <w:rPr>
          <w:rFonts w:ascii="Martel" w:hAnsi="Martel" w:cs="Martel"/>
          <w:rPrChange w:id="32" w:author="Abhyas Kanaujia" w:date="2021-12-05T22:47:00Z">
            <w:rPr/>
          </w:rPrChange>
        </w:rPr>
      </w:pPr>
      <w:r w:rsidRPr="006E6958">
        <w:rPr>
          <w:rFonts w:ascii="Martel" w:hAnsi="Martel" w:cs="Martel"/>
          <w:rPrChange w:id="33" w:author="Abhyas Kanaujia" w:date="2021-12-05T22:47:00Z">
            <w:rPr/>
          </w:rPrChange>
        </w:rPr>
        <w:br w:type="page"/>
      </w:r>
    </w:p>
    <w:p w14:paraId="162F6BAD" w14:textId="6ABF16EF" w:rsidR="00173DB1" w:rsidRPr="006E6958" w:rsidRDefault="00173DB1">
      <w:pPr>
        <w:rPr>
          <w:rFonts w:ascii="Martel" w:hAnsi="Martel" w:cs="Martel"/>
          <w:rPrChange w:id="34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35" w:author="Abhyas Kanaujia" w:date="2021-12-05T22:47:00Z">
            <w:rPr>
              <w:noProof/>
              <w:lang w:val="en-IN" w:eastAsia="en-IN"/>
            </w:rPr>
          </w:rPrChange>
        </w:rPr>
        <w:lastRenderedPageBreak/>
        <w:drawing>
          <wp:anchor distT="0" distB="0" distL="114300" distR="114300" simplePos="0" relativeHeight="251661312" behindDoc="0" locked="0" layoutInCell="1" allowOverlap="1" wp14:anchorId="3FDFC8A8" wp14:editId="2B50A20D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298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6958">
        <w:rPr>
          <w:rFonts w:ascii="Martel" w:hAnsi="Martel" w:cs="Martel"/>
          <w:rPrChange w:id="36" w:author="Abhyas Kanaujia" w:date="2021-12-05T22:47:00Z">
            <w:rPr/>
          </w:rPrChange>
        </w:rPr>
        <w:br w:type="page"/>
      </w:r>
    </w:p>
    <w:p w14:paraId="22BAC14E" w14:textId="7508611B" w:rsidR="00FD24F5" w:rsidRPr="006E6958" w:rsidRDefault="00173DB1">
      <w:pPr>
        <w:rPr>
          <w:rFonts w:ascii="Martel" w:hAnsi="Martel" w:cs="Martel"/>
          <w:rPrChange w:id="37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38" w:author="Abhyas Kanaujia" w:date="2021-12-05T22:47:00Z">
            <w:rPr>
              <w:noProof/>
              <w:lang w:val="en-IN" w:eastAsia="en-IN"/>
            </w:rPr>
          </w:rPrChange>
        </w:rPr>
        <w:lastRenderedPageBreak/>
        <w:drawing>
          <wp:anchor distT="0" distB="0" distL="114300" distR="114300" simplePos="0" relativeHeight="251662336" behindDoc="0" locked="0" layoutInCell="1" allowOverlap="1" wp14:anchorId="3AEDADAC" wp14:editId="748ECDC0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38520" cy="438277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E6958">
        <w:rPr>
          <w:rFonts w:ascii="Martel" w:hAnsi="Martel" w:cs="Martel"/>
          <w:rPrChange w:id="39" w:author="Abhyas Kanaujia" w:date="2021-12-05T22:47:00Z">
            <w:rPr/>
          </w:rPrChange>
        </w:rPr>
        <w:br w:type="page"/>
      </w:r>
      <w:r w:rsidR="00FD24F5" w:rsidRPr="006E6958">
        <w:rPr>
          <w:rFonts w:ascii="Martel" w:hAnsi="Martel" w:cs="Martel"/>
          <w:rPrChange w:id="40" w:author="Abhyas Kanaujia" w:date="2021-12-05T22:47:00Z">
            <w:rPr/>
          </w:rPrChange>
        </w:rPr>
        <w:lastRenderedPageBreak/>
        <w:br w:type="page"/>
      </w:r>
      <w:r w:rsidR="00FD24F5" w:rsidRPr="006E6958">
        <w:rPr>
          <w:rFonts w:ascii="Martel" w:hAnsi="Martel" w:cs="Martel"/>
          <w:noProof/>
          <w:lang w:val="en-IN" w:eastAsia="en-IN"/>
          <w:rPrChange w:id="41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66432" behindDoc="0" locked="0" layoutInCell="1" allowOverlap="1" wp14:anchorId="5D822D49" wp14:editId="661039AF">
            <wp:simplePos x="0" y="0"/>
            <wp:positionH relativeFrom="margin">
              <wp:posOffset>0</wp:posOffset>
            </wp:positionH>
            <wp:positionV relativeFrom="margin">
              <wp:posOffset>281940</wp:posOffset>
            </wp:positionV>
            <wp:extent cx="5938520" cy="629539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9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204C7E" w14:textId="77777777" w:rsidR="00FD24F5" w:rsidRPr="006E6958" w:rsidRDefault="00FD24F5" w:rsidP="008A71A5">
      <w:pPr>
        <w:rPr>
          <w:rFonts w:ascii="Martel" w:hAnsi="Martel" w:cs="Martel"/>
          <w:rPrChange w:id="42" w:author="Abhyas Kanaujia" w:date="2021-12-05T22:47:00Z">
            <w:rPr/>
          </w:rPrChange>
        </w:rPr>
      </w:pPr>
    </w:p>
    <w:p w14:paraId="57B72149" w14:textId="77777777" w:rsidR="00FD24F5" w:rsidRPr="006E6958" w:rsidRDefault="00FD24F5" w:rsidP="008A71A5">
      <w:pPr>
        <w:rPr>
          <w:rFonts w:ascii="Martel" w:hAnsi="Martel" w:cs="Martel"/>
          <w:rPrChange w:id="43" w:author="Abhyas Kanaujia" w:date="2021-12-05T22:47:00Z">
            <w:rPr/>
          </w:rPrChange>
        </w:rPr>
      </w:pPr>
    </w:p>
    <w:p w14:paraId="340DA7C0" w14:textId="1A234FBF" w:rsidR="00FD24F5" w:rsidRPr="006E6958" w:rsidRDefault="00FD24F5" w:rsidP="00FD24F5">
      <w:pPr>
        <w:jc w:val="center"/>
        <w:rPr>
          <w:rFonts w:ascii="Martel" w:hAnsi="Martel" w:cs="Martel"/>
          <w:rPrChange w:id="44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45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2BB28142" wp14:editId="15CB74E0">
            <wp:extent cx="26193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6CEE" w14:textId="77777777" w:rsidR="00FD24F5" w:rsidRPr="006E6958" w:rsidRDefault="00FD24F5" w:rsidP="00FD24F5">
      <w:pPr>
        <w:jc w:val="center"/>
        <w:rPr>
          <w:rFonts w:ascii="Martel" w:hAnsi="Martel" w:cs="Martel"/>
          <w:rPrChange w:id="46" w:author="Abhyas Kanaujia" w:date="2021-12-05T22:47:00Z">
            <w:rPr/>
          </w:rPrChange>
        </w:rPr>
      </w:pPr>
    </w:p>
    <w:p w14:paraId="3045CEC5" w14:textId="77777777" w:rsidR="00FD24F5" w:rsidRPr="006E6958" w:rsidRDefault="00FD24F5" w:rsidP="00FD24F5">
      <w:pPr>
        <w:jc w:val="center"/>
        <w:rPr>
          <w:rFonts w:ascii="Martel" w:hAnsi="Martel" w:cs="Martel"/>
          <w:rPrChange w:id="47" w:author="Abhyas Kanaujia" w:date="2021-12-05T22:47:00Z">
            <w:rPr/>
          </w:rPrChange>
        </w:rPr>
      </w:pPr>
    </w:p>
    <w:p w14:paraId="21125C0A" w14:textId="554B3140" w:rsidR="00FD24F5" w:rsidRPr="006E6958" w:rsidRDefault="00FD24F5" w:rsidP="00FD24F5">
      <w:pPr>
        <w:jc w:val="center"/>
        <w:rPr>
          <w:rFonts w:ascii="Martel" w:hAnsi="Martel" w:cs="Martel"/>
          <w:rPrChange w:id="48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49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394F657B" wp14:editId="52416D8C">
            <wp:extent cx="28098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4C8D" w14:textId="77777777" w:rsidR="00FD24F5" w:rsidRPr="006E6958" w:rsidRDefault="00FD24F5" w:rsidP="00FD24F5">
      <w:pPr>
        <w:jc w:val="center"/>
        <w:rPr>
          <w:rFonts w:ascii="Martel" w:hAnsi="Martel" w:cs="Martel"/>
          <w:rPrChange w:id="50" w:author="Abhyas Kanaujia" w:date="2021-12-05T22:47:00Z">
            <w:rPr/>
          </w:rPrChange>
        </w:rPr>
      </w:pPr>
    </w:p>
    <w:p w14:paraId="10FA6963" w14:textId="77777777" w:rsidR="00FD24F5" w:rsidRPr="006E6958" w:rsidRDefault="00FD24F5" w:rsidP="00FD24F5">
      <w:pPr>
        <w:jc w:val="center"/>
        <w:rPr>
          <w:rFonts w:ascii="Martel" w:hAnsi="Martel" w:cs="Martel"/>
          <w:rPrChange w:id="51" w:author="Abhyas Kanaujia" w:date="2021-12-05T22:47:00Z">
            <w:rPr/>
          </w:rPrChange>
        </w:rPr>
      </w:pPr>
    </w:p>
    <w:p w14:paraId="1A14A6F1" w14:textId="17619EC5" w:rsidR="008A71A5" w:rsidRPr="006E6958" w:rsidRDefault="00FD24F5" w:rsidP="00FD24F5">
      <w:pPr>
        <w:jc w:val="center"/>
        <w:rPr>
          <w:rFonts w:ascii="Martel" w:hAnsi="Martel" w:cs="Martel"/>
          <w:rPrChange w:id="52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53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71B58A12" wp14:editId="25BF01BD">
            <wp:extent cx="26765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A51D" w14:textId="0E0F1032" w:rsidR="00FD24F5" w:rsidRPr="006E6958" w:rsidRDefault="00FD24F5" w:rsidP="00FD24F5">
      <w:pPr>
        <w:jc w:val="center"/>
        <w:rPr>
          <w:rFonts w:ascii="Martel" w:hAnsi="Martel" w:cs="Martel"/>
          <w:rPrChange w:id="54" w:author="Abhyas Kanaujia" w:date="2021-12-05T22:47:00Z">
            <w:rPr/>
          </w:rPrChange>
        </w:rPr>
      </w:pPr>
    </w:p>
    <w:p w14:paraId="72ED0CA7" w14:textId="0B0B4F3E" w:rsidR="00FD24F5" w:rsidRPr="006E6958" w:rsidRDefault="00FD24F5" w:rsidP="00FD24F5">
      <w:pPr>
        <w:jc w:val="center"/>
        <w:rPr>
          <w:rFonts w:ascii="Martel" w:hAnsi="Martel" w:cs="Martel"/>
          <w:rPrChange w:id="55" w:author="Abhyas Kanaujia" w:date="2021-12-05T22:47:00Z">
            <w:rPr/>
          </w:rPrChange>
        </w:rPr>
      </w:pPr>
    </w:p>
    <w:p w14:paraId="4BEBB8A4" w14:textId="1D1DCC55" w:rsidR="00A63B1F" w:rsidRPr="006E6958" w:rsidRDefault="00FD24F5" w:rsidP="00FD24F5">
      <w:pPr>
        <w:jc w:val="center"/>
        <w:rPr>
          <w:rFonts w:ascii="Martel" w:hAnsi="Martel" w:cs="Martel"/>
          <w:rPrChange w:id="56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57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66ABBFFB" wp14:editId="65F0DAC5">
            <wp:extent cx="26003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A4B5" w14:textId="6F94B2D6" w:rsidR="00A63B1F" w:rsidRPr="006E6958" w:rsidRDefault="00A63B1F">
      <w:pPr>
        <w:rPr>
          <w:rFonts w:ascii="Martel" w:hAnsi="Martel" w:cs="Martel"/>
          <w:rPrChange w:id="58" w:author="Abhyas Kanaujia" w:date="2021-12-05T22:47:00Z">
            <w:rPr/>
          </w:rPrChange>
        </w:rPr>
      </w:pPr>
      <w:r w:rsidRPr="006E6958">
        <w:rPr>
          <w:rFonts w:ascii="Martel" w:hAnsi="Martel" w:cs="Martel"/>
          <w:rPrChange w:id="59" w:author="Abhyas Kanaujia" w:date="2021-12-05T22:47:00Z">
            <w:rPr/>
          </w:rPrChange>
        </w:rPr>
        <w:t>COMPLETE</w:t>
      </w:r>
    </w:p>
    <w:p w14:paraId="587B9F06" w14:textId="5F74ABB4" w:rsidR="00A63B1F" w:rsidRPr="006E6958" w:rsidRDefault="00A63B1F" w:rsidP="00FD24F5">
      <w:pPr>
        <w:jc w:val="center"/>
        <w:rPr>
          <w:rFonts w:ascii="Martel" w:hAnsi="Martel" w:cs="Martel"/>
          <w:rPrChange w:id="60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61" w:author="Abhyas Kanaujia" w:date="2021-12-05T22:47:00Z">
            <w:rPr>
              <w:noProof/>
              <w:lang w:val="en-IN" w:eastAsia="en-IN"/>
            </w:rPr>
          </w:rPrChange>
        </w:rPr>
        <w:lastRenderedPageBreak/>
        <w:drawing>
          <wp:inline distT="0" distB="0" distL="0" distR="0" wp14:anchorId="529FBEEE" wp14:editId="556C7F49">
            <wp:extent cx="26479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7A1" w:rsidRPr="006E6958">
        <w:rPr>
          <w:rFonts w:ascii="Martel" w:hAnsi="Martel" w:cs="Martel"/>
          <w:noProof/>
          <w:lang w:val="en-IN" w:eastAsia="en-IN"/>
          <w:rPrChange w:id="62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67456" behindDoc="1" locked="0" layoutInCell="1" allowOverlap="1" wp14:anchorId="2C70051B" wp14:editId="01098BB9">
            <wp:simplePos x="0" y="0"/>
            <wp:positionH relativeFrom="column">
              <wp:posOffset>3436620</wp:posOffset>
            </wp:positionH>
            <wp:positionV relativeFrom="paragraph">
              <wp:posOffset>0</wp:posOffset>
            </wp:positionV>
            <wp:extent cx="2619375" cy="7839075"/>
            <wp:effectExtent l="0" t="0" r="9525" b="9525"/>
            <wp:wrapTight wrapText="bothSides">
              <wp:wrapPolygon edited="0">
                <wp:start x="0" y="0"/>
                <wp:lineTo x="0" y="21574"/>
                <wp:lineTo x="21521" y="21574"/>
                <wp:lineTo x="215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56FC5" w14:textId="0F12F499" w:rsidR="00FD24F5" w:rsidRPr="006E6958" w:rsidRDefault="00FD24F5" w:rsidP="00FD24F5">
      <w:pPr>
        <w:jc w:val="center"/>
        <w:rPr>
          <w:rFonts w:ascii="Martel" w:hAnsi="Martel" w:cs="Martel"/>
          <w:rPrChange w:id="63" w:author="Abhyas Kanaujia" w:date="2021-12-05T22:47:00Z">
            <w:rPr/>
          </w:rPrChange>
        </w:rPr>
      </w:pPr>
    </w:p>
    <w:p w14:paraId="5A90D80F" w14:textId="1D4AC000" w:rsidR="00A63B1F" w:rsidRPr="006E6958" w:rsidRDefault="00A63B1F" w:rsidP="00FD24F5">
      <w:pPr>
        <w:jc w:val="center"/>
        <w:rPr>
          <w:rFonts w:ascii="Martel" w:hAnsi="Martel" w:cs="Martel"/>
          <w:rPrChange w:id="64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65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70528" behindDoc="1" locked="0" layoutInCell="1" allowOverlap="1" wp14:anchorId="1DFD27CD" wp14:editId="227A2A1C">
            <wp:simplePos x="0" y="0"/>
            <wp:positionH relativeFrom="column">
              <wp:posOffset>594360</wp:posOffset>
            </wp:positionH>
            <wp:positionV relativeFrom="paragraph">
              <wp:posOffset>1905</wp:posOffset>
            </wp:positionV>
            <wp:extent cx="21336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7" y="21060"/>
                <wp:lineTo x="2140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4836F" w14:textId="42B2B16C" w:rsidR="00A63B1F" w:rsidRPr="006E6958" w:rsidRDefault="00A63B1F" w:rsidP="00FD24F5">
      <w:pPr>
        <w:jc w:val="center"/>
        <w:rPr>
          <w:rFonts w:ascii="Martel" w:hAnsi="Martel" w:cs="Martel"/>
          <w:rPrChange w:id="66" w:author="Abhyas Kanaujia" w:date="2021-12-05T22:47:00Z">
            <w:rPr/>
          </w:rPrChange>
        </w:rPr>
      </w:pPr>
    </w:p>
    <w:p w14:paraId="0A7144F3" w14:textId="142FBA3A" w:rsidR="00937759" w:rsidRPr="006E6958" w:rsidRDefault="009A77A1" w:rsidP="00FD24F5">
      <w:pPr>
        <w:jc w:val="center"/>
        <w:rPr>
          <w:rFonts w:ascii="Martel" w:hAnsi="Martel" w:cs="Martel"/>
          <w:rPrChange w:id="67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68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69504" behindDoc="1" locked="0" layoutInCell="1" allowOverlap="1" wp14:anchorId="1162F2D4" wp14:editId="36D3E8EE">
            <wp:simplePos x="0" y="0"/>
            <wp:positionH relativeFrom="column">
              <wp:posOffset>628650</wp:posOffset>
            </wp:positionH>
            <wp:positionV relativeFrom="paragraph">
              <wp:posOffset>728980</wp:posOffset>
            </wp:positionV>
            <wp:extent cx="2133600" cy="762000"/>
            <wp:effectExtent l="0" t="0" r="0" b="0"/>
            <wp:wrapTight wrapText="bothSides">
              <wp:wrapPolygon edited="0">
                <wp:start x="0" y="0"/>
                <wp:lineTo x="0" y="21060"/>
                <wp:lineTo x="21407" y="21060"/>
                <wp:lineTo x="2140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958">
        <w:rPr>
          <w:rFonts w:ascii="Martel" w:hAnsi="Martel" w:cs="Martel"/>
          <w:noProof/>
          <w:lang w:val="en-IN" w:eastAsia="en-IN"/>
          <w:rPrChange w:id="69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71552" behindDoc="1" locked="0" layoutInCell="1" allowOverlap="1" wp14:anchorId="43AE40E6" wp14:editId="5D41F334">
            <wp:simplePos x="0" y="0"/>
            <wp:positionH relativeFrom="column">
              <wp:posOffset>617220</wp:posOffset>
            </wp:positionH>
            <wp:positionV relativeFrom="paragraph">
              <wp:posOffset>2140585</wp:posOffset>
            </wp:positionV>
            <wp:extent cx="214312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504" y="21517"/>
                <wp:lineTo x="215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958">
        <w:rPr>
          <w:rFonts w:ascii="Martel" w:hAnsi="Martel" w:cs="Martel"/>
          <w:noProof/>
          <w:lang w:val="en-IN" w:eastAsia="en-IN"/>
          <w:rPrChange w:id="70" w:author="Abhyas Kanaujia" w:date="2021-12-05T22:47:00Z">
            <w:rPr>
              <w:noProof/>
              <w:lang w:val="en-IN" w:eastAsia="en-IN"/>
            </w:rPr>
          </w:rPrChange>
        </w:rPr>
        <w:drawing>
          <wp:anchor distT="0" distB="0" distL="114300" distR="114300" simplePos="0" relativeHeight="251668480" behindDoc="1" locked="0" layoutInCell="1" allowOverlap="1" wp14:anchorId="08B3969F" wp14:editId="352816A1">
            <wp:simplePos x="0" y="0"/>
            <wp:positionH relativeFrom="column">
              <wp:posOffset>304800</wp:posOffset>
            </wp:positionH>
            <wp:positionV relativeFrom="paragraph">
              <wp:posOffset>5136515</wp:posOffset>
            </wp:positionV>
            <wp:extent cx="261937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6A465" w14:textId="77777777" w:rsidR="00937759" w:rsidRPr="006E6958" w:rsidRDefault="00937759" w:rsidP="00937759">
      <w:pPr>
        <w:rPr>
          <w:rFonts w:ascii="Martel" w:hAnsi="Martel" w:cs="Martel"/>
          <w:rPrChange w:id="71" w:author="Abhyas Kanaujia" w:date="2021-12-05T22:47:00Z">
            <w:rPr/>
          </w:rPrChange>
        </w:rPr>
      </w:pPr>
    </w:p>
    <w:p w14:paraId="2200537D" w14:textId="77777777" w:rsidR="00937759" w:rsidRPr="006E6958" w:rsidRDefault="00937759" w:rsidP="00937759">
      <w:pPr>
        <w:rPr>
          <w:rFonts w:ascii="Martel" w:hAnsi="Martel" w:cs="Martel"/>
          <w:rPrChange w:id="72" w:author="Abhyas Kanaujia" w:date="2021-12-05T22:47:00Z">
            <w:rPr/>
          </w:rPrChange>
        </w:rPr>
      </w:pPr>
    </w:p>
    <w:p w14:paraId="7F1698DF" w14:textId="77777777" w:rsidR="00937759" w:rsidRPr="006E6958" w:rsidRDefault="00937759" w:rsidP="00937759">
      <w:pPr>
        <w:rPr>
          <w:rFonts w:ascii="Martel" w:hAnsi="Martel" w:cs="Martel"/>
          <w:rPrChange w:id="73" w:author="Abhyas Kanaujia" w:date="2021-12-05T22:47:00Z">
            <w:rPr/>
          </w:rPrChange>
        </w:rPr>
      </w:pPr>
    </w:p>
    <w:p w14:paraId="3CEEDC18" w14:textId="77777777" w:rsidR="00937759" w:rsidRPr="006E6958" w:rsidRDefault="00937759" w:rsidP="00937759">
      <w:pPr>
        <w:rPr>
          <w:rFonts w:ascii="Martel" w:hAnsi="Martel" w:cs="Martel"/>
          <w:rPrChange w:id="74" w:author="Abhyas Kanaujia" w:date="2021-12-05T22:47:00Z">
            <w:rPr/>
          </w:rPrChange>
        </w:rPr>
      </w:pPr>
    </w:p>
    <w:p w14:paraId="36C1B151" w14:textId="77777777" w:rsidR="00937759" w:rsidRPr="006E6958" w:rsidRDefault="00937759" w:rsidP="00937759">
      <w:pPr>
        <w:rPr>
          <w:rFonts w:ascii="Martel" w:hAnsi="Martel" w:cs="Martel"/>
          <w:rPrChange w:id="75" w:author="Abhyas Kanaujia" w:date="2021-12-05T22:47:00Z">
            <w:rPr/>
          </w:rPrChange>
        </w:rPr>
      </w:pPr>
    </w:p>
    <w:p w14:paraId="362EFC3A" w14:textId="77777777" w:rsidR="00937759" w:rsidRPr="006E6958" w:rsidRDefault="00937759" w:rsidP="00937759">
      <w:pPr>
        <w:rPr>
          <w:rFonts w:ascii="Martel" w:hAnsi="Martel" w:cs="Martel"/>
          <w:rPrChange w:id="76" w:author="Abhyas Kanaujia" w:date="2021-12-05T22:47:00Z">
            <w:rPr/>
          </w:rPrChange>
        </w:rPr>
      </w:pPr>
    </w:p>
    <w:p w14:paraId="64B38BB3" w14:textId="77777777" w:rsidR="00937759" w:rsidRPr="006E6958" w:rsidRDefault="00937759" w:rsidP="00937759">
      <w:pPr>
        <w:rPr>
          <w:rFonts w:ascii="Martel" w:hAnsi="Martel" w:cs="Martel"/>
          <w:rPrChange w:id="77" w:author="Abhyas Kanaujia" w:date="2021-12-05T22:47:00Z">
            <w:rPr/>
          </w:rPrChange>
        </w:rPr>
      </w:pPr>
    </w:p>
    <w:p w14:paraId="34991D11" w14:textId="77777777" w:rsidR="00937759" w:rsidRPr="006E6958" w:rsidRDefault="00937759" w:rsidP="00937759">
      <w:pPr>
        <w:rPr>
          <w:rFonts w:ascii="Martel" w:hAnsi="Martel" w:cs="Martel"/>
          <w:rPrChange w:id="78" w:author="Abhyas Kanaujia" w:date="2021-12-05T22:47:00Z">
            <w:rPr/>
          </w:rPrChange>
        </w:rPr>
      </w:pPr>
    </w:p>
    <w:p w14:paraId="2E28CF24" w14:textId="77777777" w:rsidR="00937759" w:rsidRPr="006E6958" w:rsidRDefault="00937759" w:rsidP="00937759">
      <w:pPr>
        <w:rPr>
          <w:rFonts w:ascii="Martel" w:hAnsi="Martel" w:cs="Martel"/>
          <w:rPrChange w:id="79" w:author="Abhyas Kanaujia" w:date="2021-12-05T22:47:00Z">
            <w:rPr/>
          </w:rPrChange>
        </w:rPr>
      </w:pPr>
    </w:p>
    <w:p w14:paraId="742D29B3" w14:textId="77777777" w:rsidR="00937759" w:rsidRPr="006E6958" w:rsidRDefault="00937759" w:rsidP="00937759">
      <w:pPr>
        <w:rPr>
          <w:rFonts w:ascii="Martel" w:hAnsi="Martel" w:cs="Martel"/>
          <w:rPrChange w:id="80" w:author="Abhyas Kanaujia" w:date="2021-12-05T22:47:00Z">
            <w:rPr/>
          </w:rPrChange>
        </w:rPr>
      </w:pPr>
    </w:p>
    <w:p w14:paraId="03B12E31" w14:textId="77777777" w:rsidR="00937759" w:rsidRPr="006E6958" w:rsidRDefault="00937759" w:rsidP="00937759">
      <w:pPr>
        <w:rPr>
          <w:rFonts w:ascii="Martel" w:hAnsi="Martel" w:cs="Martel"/>
          <w:rPrChange w:id="81" w:author="Abhyas Kanaujia" w:date="2021-12-05T22:47:00Z">
            <w:rPr/>
          </w:rPrChange>
        </w:rPr>
      </w:pPr>
    </w:p>
    <w:p w14:paraId="6F825014" w14:textId="77777777" w:rsidR="00937759" w:rsidRPr="006E6958" w:rsidRDefault="00937759" w:rsidP="00937759">
      <w:pPr>
        <w:rPr>
          <w:rFonts w:ascii="Martel" w:hAnsi="Martel" w:cs="Martel"/>
          <w:rPrChange w:id="82" w:author="Abhyas Kanaujia" w:date="2021-12-05T22:47:00Z">
            <w:rPr/>
          </w:rPrChange>
        </w:rPr>
      </w:pPr>
    </w:p>
    <w:p w14:paraId="3FCABB8E" w14:textId="77777777" w:rsidR="00937759" w:rsidRPr="006E6958" w:rsidRDefault="00937759" w:rsidP="00937759">
      <w:pPr>
        <w:rPr>
          <w:rFonts w:ascii="Martel" w:hAnsi="Martel" w:cs="Martel"/>
          <w:rPrChange w:id="83" w:author="Abhyas Kanaujia" w:date="2021-12-05T22:47:00Z">
            <w:rPr/>
          </w:rPrChange>
        </w:rPr>
      </w:pPr>
    </w:p>
    <w:p w14:paraId="4CAB0E08" w14:textId="77777777" w:rsidR="00937759" w:rsidRPr="006E6958" w:rsidRDefault="00937759" w:rsidP="00937759">
      <w:pPr>
        <w:rPr>
          <w:rFonts w:ascii="Martel" w:hAnsi="Martel" w:cs="Martel"/>
          <w:rPrChange w:id="84" w:author="Abhyas Kanaujia" w:date="2021-12-05T22:47:00Z">
            <w:rPr/>
          </w:rPrChange>
        </w:rPr>
      </w:pPr>
    </w:p>
    <w:p w14:paraId="7214920A" w14:textId="77777777" w:rsidR="00937759" w:rsidRPr="006E6958" w:rsidRDefault="00937759" w:rsidP="00937759">
      <w:pPr>
        <w:rPr>
          <w:rFonts w:ascii="Martel" w:hAnsi="Martel" w:cs="Martel"/>
          <w:rPrChange w:id="85" w:author="Abhyas Kanaujia" w:date="2021-12-05T22:47:00Z">
            <w:rPr/>
          </w:rPrChange>
        </w:rPr>
      </w:pPr>
    </w:p>
    <w:p w14:paraId="45053675" w14:textId="77777777" w:rsidR="00937759" w:rsidRPr="006E6958" w:rsidRDefault="00937759" w:rsidP="00937759">
      <w:pPr>
        <w:rPr>
          <w:rFonts w:ascii="Martel" w:hAnsi="Martel" w:cs="Martel"/>
          <w:rPrChange w:id="86" w:author="Abhyas Kanaujia" w:date="2021-12-05T22:47:00Z">
            <w:rPr/>
          </w:rPrChange>
        </w:rPr>
      </w:pPr>
    </w:p>
    <w:p w14:paraId="4A54B0C5" w14:textId="77777777" w:rsidR="00937759" w:rsidRPr="006E6958" w:rsidRDefault="00937759" w:rsidP="00937759">
      <w:pPr>
        <w:rPr>
          <w:rFonts w:ascii="Martel" w:hAnsi="Martel" w:cs="Martel"/>
          <w:rPrChange w:id="87" w:author="Abhyas Kanaujia" w:date="2021-12-05T22:47:00Z">
            <w:rPr/>
          </w:rPrChange>
        </w:rPr>
      </w:pPr>
    </w:p>
    <w:p w14:paraId="793F3576" w14:textId="77777777" w:rsidR="00937759" w:rsidRPr="006E6958" w:rsidRDefault="00937759" w:rsidP="00937759">
      <w:pPr>
        <w:rPr>
          <w:rFonts w:ascii="Martel" w:hAnsi="Martel" w:cs="Martel"/>
          <w:rPrChange w:id="88" w:author="Abhyas Kanaujia" w:date="2021-12-05T22:47:00Z">
            <w:rPr/>
          </w:rPrChange>
        </w:rPr>
      </w:pPr>
    </w:p>
    <w:p w14:paraId="6C77A2B2" w14:textId="77777777" w:rsidR="00937759" w:rsidRPr="006E6958" w:rsidRDefault="00937759" w:rsidP="00937759">
      <w:pPr>
        <w:rPr>
          <w:rFonts w:ascii="Martel" w:hAnsi="Martel" w:cs="Martel"/>
          <w:rPrChange w:id="89" w:author="Abhyas Kanaujia" w:date="2021-12-05T22:47:00Z">
            <w:rPr/>
          </w:rPrChange>
        </w:rPr>
      </w:pPr>
    </w:p>
    <w:p w14:paraId="0607F2CE" w14:textId="44A97602" w:rsidR="00937759" w:rsidRPr="006E6958" w:rsidRDefault="00937759" w:rsidP="00937759">
      <w:pPr>
        <w:rPr>
          <w:rFonts w:ascii="Martel" w:hAnsi="Martel" w:cs="Martel"/>
          <w:rPrChange w:id="90" w:author="Abhyas Kanaujia" w:date="2021-12-05T22:47:00Z">
            <w:rPr/>
          </w:rPrChange>
        </w:rPr>
      </w:pPr>
    </w:p>
    <w:p w14:paraId="34210192" w14:textId="61A09930" w:rsidR="00937759" w:rsidRPr="006E6958" w:rsidRDefault="00937759" w:rsidP="00937759">
      <w:pPr>
        <w:tabs>
          <w:tab w:val="left" w:pos="1956"/>
        </w:tabs>
        <w:rPr>
          <w:rFonts w:ascii="Martel" w:hAnsi="Martel" w:cs="Martel"/>
          <w:rPrChange w:id="91" w:author="Abhyas Kanaujia" w:date="2021-12-05T22:47:00Z">
            <w:rPr/>
          </w:rPrChange>
        </w:rPr>
      </w:pPr>
      <w:r w:rsidRPr="006E6958">
        <w:rPr>
          <w:rFonts w:ascii="Martel" w:hAnsi="Martel" w:cs="Martel"/>
          <w:rPrChange w:id="92" w:author="Abhyas Kanaujia" w:date="2021-12-05T22:47:00Z">
            <w:rPr/>
          </w:rPrChange>
        </w:rPr>
        <w:tab/>
      </w:r>
    </w:p>
    <w:p w14:paraId="6921A0E0" w14:textId="77777777" w:rsidR="00937759" w:rsidRPr="006E6958" w:rsidRDefault="00937759">
      <w:pPr>
        <w:rPr>
          <w:rFonts w:ascii="Martel" w:hAnsi="Martel" w:cs="Martel"/>
          <w:rPrChange w:id="93" w:author="Abhyas Kanaujia" w:date="2021-12-05T22:47:00Z">
            <w:rPr/>
          </w:rPrChange>
        </w:rPr>
      </w:pPr>
      <w:r w:rsidRPr="006E6958">
        <w:rPr>
          <w:rFonts w:ascii="Martel" w:hAnsi="Martel" w:cs="Martel"/>
          <w:rPrChange w:id="94" w:author="Abhyas Kanaujia" w:date="2021-12-05T22:47:00Z">
            <w:rPr/>
          </w:rPrChange>
        </w:rPr>
        <w:br w:type="page"/>
      </w:r>
    </w:p>
    <w:p w14:paraId="0DEF100C" w14:textId="77777777" w:rsidR="00B3144B" w:rsidRPr="006E6958" w:rsidRDefault="00B3144B" w:rsidP="00937759">
      <w:pPr>
        <w:tabs>
          <w:tab w:val="left" w:pos="1956"/>
        </w:tabs>
        <w:rPr>
          <w:rFonts w:ascii="Martel" w:hAnsi="Martel" w:cs="Martel"/>
          <w:rPrChange w:id="95" w:author="Abhyas Kanaujia" w:date="2021-12-05T22:47:00Z">
            <w:rPr/>
          </w:rPrChange>
        </w:rPr>
      </w:pPr>
    </w:p>
    <w:p w14:paraId="76612FD1" w14:textId="77777777" w:rsidR="00B3144B" w:rsidRPr="006E6958" w:rsidRDefault="00B3144B" w:rsidP="00937759">
      <w:pPr>
        <w:tabs>
          <w:tab w:val="left" w:pos="1956"/>
        </w:tabs>
        <w:rPr>
          <w:rFonts w:ascii="Martel" w:hAnsi="Martel" w:cs="Martel"/>
          <w:rPrChange w:id="96" w:author="Abhyas Kanaujia" w:date="2021-12-05T22:47:00Z">
            <w:rPr/>
          </w:rPrChange>
        </w:rPr>
      </w:pPr>
    </w:p>
    <w:p w14:paraId="4E86F51F" w14:textId="77777777" w:rsidR="00B3144B" w:rsidRPr="006E6958" w:rsidRDefault="00B3144B" w:rsidP="00937759">
      <w:pPr>
        <w:tabs>
          <w:tab w:val="left" w:pos="1956"/>
        </w:tabs>
        <w:rPr>
          <w:rFonts w:ascii="Martel" w:hAnsi="Martel" w:cs="Martel"/>
          <w:rPrChange w:id="97" w:author="Abhyas Kanaujia" w:date="2021-12-05T22:47:00Z">
            <w:rPr/>
          </w:rPrChange>
        </w:rPr>
      </w:pPr>
    </w:p>
    <w:p w14:paraId="1ED55A5A" w14:textId="77777777" w:rsidR="00B3144B" w:rsidRPr="006E6958" w:rsidRDefault="00B3144B" w:rsidP="00937759">
      <w:pPr>
        <w:tabs>
          <w:tab w:val="left" w:pos="1956"/>
        </w:tabs>
        <w:rPr>
          <w:rFonts w:ascii="Martel" w:hAnsi="Martel" w:cs="Martel"/>
          <w:rPrChange w:id="98" w:author="Abhyas Kanaujia" w:date="2021-12-05T22:47:00Z">
            <w:rPr/>
          </w:rPrChange>
        </w:rPr>
      </w:pPr>
    </w:p>
    <w:p w14:paraId="31FA1266" w14:textId="2A767E3B" w:rsidR="009A77A1" w:rsidRPr="006E6958" w:rsidRDefault="00937759" w:rsidP="00937759">
      <w:pPr>
        <w:tabs>
          <w:tab w:val="left" w:pos="1956"/>
        </w:tabs>
        <w:rPr>
          <w:rFonts w:ascii="Martel" w:hAnsi="Martel" w:cs="Martel"/>
          <w:rPrChange w:id="99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100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00DF2327" wp14:editId="0B543503">
            <wp:extent cx="288607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58">
        <w:rPr>
          <w:rFonts w:ascii="Martel" w:hAnsi="Martel" w:cs="Martel"/>
          <w:rPrChange w:id="101" w:author="Abhyas Kanaujia" w:date="2021-12-05T22:47:00Z">
            <w:rPr/>
          </w:rPrChange>
        </w:rPr>
        <w:t xml:space="preserve">          </w:t>
      </w:r>
      <w:r w:rsidRPr="006E6958">
        <w:rPr>
          <w:rFonts w:ascii="Martel" w:hAnsi="Martel" w:cs="Martel"/>
          <w:noProof/>
          <w:lang w:val="en-IN" w:eastAsia="en-IN"/>
          <w:rPrChange w:id="102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004EA0BA" wp14:editId="6378B2AB">
            <wp:extent cx="2409825" cy="781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A3B" w14:textId="27F870FE" w:rsidR="00937759" w:rsidRPr="006E6958" w:rsidRDefault="00937759" w:rsidP="00937759">
      <w:pPr>
        <w:tabs>
          <w:tab w:val="left" w:pos="1956"/>
        </w:tabs>
        <w:rPr>
          <w:rFonts w:ascii="Martel" w:hAnsi="Martel" w:cs="Martel"/>
          <w:rPrChange w:id="103" w:author="Abhyas Kanaujia" w:date="2021-12-05T22:47:00Z">
            <w:rPr/>
          </w:rPrChange>
        </w:rPr>
      </w:pPr>
    </w:p>
    <w:p w14:paraId="011385A9" w14:textId="27C695C2" w:rsidR="00937759" w:rsidRPr="006E6958" w:rsidRDefault="00937759" w:rsidP="00937759">
      <w:pPr>
        <w:tabs>
          <w:tab w:val="left" w:pos="1956"/>
        </w:tabs>
        <w:rPr>
          <w:rFonts w:ascii="Martel" w:hAnsi="Martel" w:cs="Martel"/>
          <w:rPrChange w:id="104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105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543296AE" wp14:editId="33CB764A">
            <wp:extent cx="3686175" cy="7810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58">
        <w:rPr>
          <w:rFonts w:ascii="Martel" w:hAnsi="Martel" w:cs="Martel"/>
          <w:rPrChange w:id="106" w:author="Abhyas Kanaujia" w:date="2021-12-05T22:47:00Z">
            <w:rPr/>
          </w:rPrChange>
        </w:rPr>
        <w:t xml:space="preserve">          </w:t>
      </w:r>
      <w:r w:rsidRPr="006E6958">
        <w:rPr>
          <w:rFonts w:ascii="Martel" w:hAnsi="Martel" w:cs="Martel"/>
          <w:noProof/>
          <w:lang w:val="en-IN" w:eastAsia="en-IN"/>
          <w:rPrChange w:id="107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09988315" wp14:editId="3AE96B4F">
            <wp:extent cx="1428750" cy="1514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0813" w14:textId="148BE100" w:rsidR="00937759" w:rsidRPr="006E6958" w:rsidRDefault="00937759" w:rsidP="00937759">
      <w:pPr>
        <w:tabs>
          <w:tab w:val="left" w:pos="1956"/>
        </w:tabs>
        <w:rPr>
          <w:rFonts w:ascii="Martel" w:hAnsi="Martel" w:cs="Martel"/>
          <w:rPrChange w:id="108" w:author="Abhyas Kanaujia" w:date="2021-12-05T22:47:00Z">
            <w:rPr/>
          </w:rPrChange>
        </w:rPr>
      </w:pPr>
    </w:p>
    <w:p w14:paraId="5543798B" w14:textId="5302E053" w:rsidR="00937759" w:rsidRPr="006E6958" w:rsidRDefault="00937759" w:rsidP="00937759">
      <w:pPr>
        <w:tabs>
          <w:tab w:val="left" w:pos="1956"/>
        </w:tabs>
        <w:rPr>
          <w:rFonts w:ascii="Martel" w:hAnsi="Martel" w:cs="Martel"/>
          <w:rPrChange w:id="109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110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5F2302B7" wp14:editId="5D2C1CB7">
            <wp:extent cx="1952625" cy="962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58">
        <w:rPr>
          <w:rFonts w:ascii="Martel" w:hAnsi="Martel" w:cs="Martel"/>
          <w:rPrChange w:id="111" w:author="Abhyas Kanaujia" w:date="2021-12-05T22:47:00Z">
            <w:rPr/>
          </w:rPrChange>
        </w:rPr>
        <w:t xml:space="preserve">          </w:t>
      </w:r>
      <w:r w:rsidRPr="006E6958">
        <w:rPr>
          <w:rFonts w:ascii="Martel" w:hAnsi="Martel" w:cs="Martel"/>
          <w:noProof/>
          <w:lang w:val="en-IN" w:eastAsia="en-IN"/>
          <w:rPrChange w:id="112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3439A1AA" wp14:editId="21FBC6B5">
            <wp:extent cx="2543175" cy="752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B070" w14:textId="6BB0A2F2" w:rsidR="00937759" w:rsidRPr="006E6958" w:rsidRDefault="00937759" w:rsidP="00937759">
      <w:pPr>
        <w:tabs>
          <w:tab w:val="left" w:pos="1956"/>
        </w:tabs>
        <w:rPr>
          <w:rFonts w:ascii="Martel" w:hAnsi="Martel" w:cs="Martel"/>
          <w:rPrChange w:id="113" w:author="Abhyas Kanaujia" w:date="2021-12-05T22:47:00Z">
            <w:rPr/>
          </w:rPrChange>
        </w:rPr>
      </w:pPr>
    </w:p>
    <w:p w14:paraId="726816D8" w14:textId="291B2D86" w:rsidR="00F92CEA" w:rsidRPr="006E6958" w:rsidRDefault="00937759" w:rsidP="00937759">
      <w:pPr>
        <w:tabs>
          <w:tab w:val="left" w:pos="1956"/>
        </w:tabs>
        <w:rPr>
          <w:rFonts w:ascii="Martel" w:hAnsi="Martel" w:cs="Martel"/>
          <w:rPrChange w:id="114" w:author="Abhyas Kanaujia" w:date="2021-12-05T22:47:00Z">
            <w:rPr/>
          </w:rPrChange>
        </w:rPr>
      </w:pPr>
      <w:r w:rsidRPr="006E6958">
        <w:rPr>
          <w:rFonts w:ascii="Martel" w:hAnsi="Martel" w:cs="Martel"/>
          <w:noProof/>
          <w:lang w:val="en-IN" w:eastAsia="en-IN"/>
          <w:rPrChange w:id="115" w:author="Abhyas Kanaujia" w:date="2021-12-05T22:47:00Z">
            <w:rPr>
              <w:noProof/>
              <w:lang w:val="en-IN" w:eastAsia="en-IN"/>
            </w:rPr>
          </w:rPrChange>
        </w:rPr>
        <w:drawing>
          <wp:inline distT="0" distB="0" distL="0" distR="0" wp14:anchorId="753A8C7E" wp14:editId="622CC551">
            <wp:extent cx="2543175" cy="752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1C1" w14:textId="77777777" w:rsidR="00F92CEA" w:rsidRPr="006E6958" w:rsidRDefault="00F92CEA">
      <w:pPr>
        <w:rPr>
          <w:rFonts w:ascii="Martel" w:hAnsi="Martel" w:cs="Martel"/>
          <w:rPrChange w:id="116" w:author="Abhyas Kanaujia" w:date="2021-12-05T22:47:00Z">
            <w:rPr/>
          </w:rPrChange>
        </w:rPr>
      </w:pPr>
      <w:r w:rsidRPr="006E6958">
        <w:rPr>
          <w:rFonts w:ascii="Martel" w:hAnsi="Martel" w:cs="Martel"/>
          <w:rPrChange w:id="117" w:author="Abhyas Kanaujia" w:date="2021-12-05T22:47:00Z">
            <w:rPr/>
          </w:rPrChange>
        </w:rPr>
        <w:br w:type="page"/>
      </w:r>
    </w:p>
    <w:p w14:paraId="0101475B" w14:textId="01D2DF86" w:rsidR="00937759" w:rsidRPr="006E6958" w:rsidRDefault="00937759" w:rsidP="00F92CEA">
      <w:pPr>
        <w:tabs>
          <w:tab w:val="left" w:pos="1956"/>
        </w:tabs>
        <w:rPr>
          <w:rFonts w:ascii="Martel" w:hAnsi="Martel" w:cs="Martel"/>
          <w:rPrChange w:id="118" w:author="Abhyas Kanaujia" w:date="2021-12-05T22:47:00Z">
            <w:rPr/>
          </w:rPrChang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495"/>
      </w:tblGrid>
      <w:tr w:rsidR="006E6958" w:rsidRPr="006E6958" w14:paraId="0EE27A56" w14:textId="77777777" w:rsidTr="006E6958">
        <w:trPr>
          <w:trHeight w:val="4512"/>
        </w:trPr>
        <w:tc>
          <w:tcPr>
            <w:tcW w:w="4966" w:type="dxa"/>
          </w:tcPr>
          <w:p w14:paraId="111915EA" w14:textId="77777777" w:rsidR="006E6958" w:rsidRPr="006E6958" w:rsidRDefault="006E6958" w:rsidP="006E6958">
            <w:pPr>
              <w:tabs>
                <w:tab w:val="left" w:pos="1956"/>
              </w:tabs>
              <w:jc w:val="center"/>
              <w:rPr>
                <w:rFonts w:ascii="Martel" w:hAnsi="Martel" w:cs="Martel"/>
                <w:rPrChange w:id="119" w:author="Abhyas Kanaujia" w:date="2021-12-05T22:47:00Z">
                  <w:rPr/>
                </w:rPrChange>
              </w:rPr>
            </w:pPr>
            <w:r w:rsidRPr="006E6958">
              <w:rPr>
                <w:rFonts w:ascii="Martel" w:hAnsi="Martel" w:cs="Martel"/>
                <w:rPrChange w:id="120" w:author="Abhyas Kanaujia" w:date="2021-12-05T22:47:00Z">
                  <w:rPr/>
                </w:rPrChange>
              </w:rPr>
              <w:drawing>
                <wp:inline distT="0" distB="0" distL="0" distR="0" wp14:anchorId="050F4AF7" wp14:editId="36BB92FD">
                  <wp:extent cx="3088800" cy="19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800" cy="19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253A5" w14:textId="22D002F7" w:rsidR="006E6958" w:rsidRPr="006E6958" w:rsidRDefault="006E6958" w:rsidP="006E6958">
            <w:pPr>
              <w:tabs>
                <w:tab w:val="left" w:pos="1956"/>
              </w:tabs>
              <w:jc w:val="center"/>
              <w:rPr>
                <w:rFonts w:ascii="Martel" w:hAnsi="Martel" w:cs="Martel"/>
                <w:rPrChange w:id="121" w:author="Abhyas Kanaujia" w:date="2021-12-05T22:47:00Z">
                  <w:rPr/>
                </w:rPrChange>
              </w:rPr>
            </w:pPr>
            <w:r w:rsidRPr="006E6958">
              <w:rPr>
                <w:rFonts w:ascii="Martel" w:hAnsi="Martel" w:cs="Martel"/>
                <w:rPrChange w:id="122" w:author="Abhyas Kanaujia" w:date="2021-12-05T22:47:00Z">
                  <w:rPr/>
                </w:rPrChange>
              </w:rPr>
              <w:t xml:space="preserve">OUTPUT: </w:t>
            </w:r>
            <w:del w:id="123" w:author="Abhyas Kanaujia" w:date="2021-12-05T22:47:00Z">
              <w:r w:rsidRPr="006E6958" w:rsidDel="006E6958">
                <w:rPr>
                  <w:rFonts w:ascii="Martel" w:hAnsi="Martel" w:cs="Martel"/>
                  <w:rPrChange w:id="124" w:author="Abhyas Kanaujia" w:date="2021-12-05T22:47:00Z">
                    <w:rPr/>
                  </w:rPrChange>
                </w:rPr>
                <w:delText xml:space="preserve">Read and </w:delText>
              </w:r>
            </w:del>
            <w:r w:rsidRPr="006E6958">
              <w:rPr>
                <w:rFonts w:ascii="Martel" w:hAnsi="Martel" w:cs="Martel"/>
                <w:rPrChange w:id="125" w:author="Abhyas Kanaujia" w:date="2021-12-05T22:47:00Z">
                  <w:rPr/>
                </w:rPrChange>
              </w:rPr>
              <w:t>Print one dimensional array</w:t>
            </w:r>
          </w:p>
        </w:tc>
        <w:tc>
          <w:tcPr>
            <w:tcW w:w="5490" w:type="dxa"/>
          </w:tcPr>
          <w:p w14:paraId="4B671A44" w14:textId="77777777" w:rsidR="006E6958" w:rsidRPr="006E6958" w:rsidRDefault="006E6958" w:rsidP="00F92CEA">
            <w:pPr>
              <w:tabs>
                <w:tab w:val="left" w:pos="1956"/>
              </w:tabs>
              <w:rPr>
                <w:rFonts w:ascii="Martel" w:hAnsi="Martel" w:cs="Martel"/>
                <w:rPrChange w:id="126" w:author="Abhyas Kanaujia" w:date="2021-12-05T22:47:00Z">
                  <w:rPr/>
                </w:rPrChange>
              </w:rPr>
            </w:pPr>
            <w:r w:rsidRPr="006E6958">
              <w:rPr>
                <w:rFonts w:ascii="Martel" w:hAnsi="Martel" w:cs="Martel"/>
                <w:rPrChange w:id="127" w:author="Abhyas Kanaujia" w:date="2021-12-05T22:47:00Z">
                  <w:rPr/>
                </w:rPrChange>
              </w:rPr>
              <w:drawing>
                <wp:inline distT="0" distB="0" distL="0" distR="0" wp14:anchorId="6B9F1547" wp14:editId="51002407">
                  <wp:extent cx="3085200" cy="2847600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8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FA965" w14:textId="718BD40A" w:rsidR="006E6958" w:rsidRPr="006E6958" w:rsidRDefault="006E6958" w:rsidP="006E6958">
            <w:pPr>
              <w:tabs>
                <w:tab w:val="left" w:pos="1956"/>
              </w:tabs>
              <w:jc w:val="center"/>
              <w:rPr>
                <w:rFonts w:ascii="Martel" w:hAnsi="Martel" w:cs="Martel"/>
                <w:rPrChange w:id="128" w:author="Abhyas Kanaujia" w:date="2021-12-05T22:47:00Z">
                  <w:rPr/>
                </w:rPrChange>
              </w:rPr>
              <w:pPrChange w:id="129" w:author="Abhyas Kanaujia" w:date="2021-12-05T22:43:00Z">
                <w:pPr>
                  <w:tabs>
                    <w:tab w:val="left" w:pos="1956"/>
                  </w:tabs>
                </w:pPr>
              </w:pPrChange>
            </w:pPr>
            <w:ins w:id="130" w:author="Abhyas Kanaujia" w:date="2021-12-05T22:41:00Z">
              <w:r w:rsidRPr="006E6958">
                <w:rPr>
                  <w:rFonts w:ascii="Martel" w:hAnsi="Martel" w:cs="Martel"/>
                  <w:rPrChange w:id="131" w:author="Abhyas Kanaujia" w:date="2021-12-05T22:47:00Z">
                    <w:rPr/>
                  </w:rPrChange>
                </w:rPr>
                <w:t xml:space="preserve">OUTPUT: </w:t>
              </w:r>
            </w:ins>
            <w:r>
              <w:rPr>
                <w:rFonts w:ascii="Martel" w:hAnsi="Martel" w:cs="Martel"/>
              </w:rPr>
              <w:t>Sum of two Matrices</w:t>
            </w:r>
          </w:p>
        </w:tc>
      </w:tr>
      <w:tr w:rsidR="006E6958" w:rsidRPr="006E6958" w14:paraId="3EA981A7" w14:textId="77777777" w:rsidTr="006E6958">
        <w:tc>
          <w:tcPr>
            <w:tcW w:w="4966" w:type="dxa"/>
          </w:tcPr>
          <w:p w14:paraId="235A1DDE" w14:textId="25F68B41" w:rsidR="006E6958" w:rsidRPr="006E6958" w:rsidRDefault="006E6958" w:rsidP="006E6958">
            <w:pPr>
              <w:tabs>
                <w:tab w:val="left" w:pos="1956"/>
              </w:tabs>
              <w:jc w:val="center"/>
              <w:rPr>
                <w:rFonts w:ascii="Martel" w:hAnsi="Martel" w:cs="Martel"/>
                <w:rPrChange w:id="132" w:author="Abhyas Kanaujia" w:date="2021-12-05T22:47:00Z">
                  <w:rPr/>
                </w:rPrChange>
              </w:rPr>
            </w:pPr>
            <w:r w:rsidRPr="006E6958">
              <w:rPr>
                <w:rFonts w:ascii="Martel" w:hAnsi="Martel" w:cs="Martel"/>
                <w:rPrChange w:id="133" w:author="Abhyas Kanaujia" w:date="2021-12-05T22:47:00Z">
                  <w:rPr/>
                </w:rPrChange>
              </w:rPr>
              <w:drawing>
                <wp:inline distT="0" distB="0" distL="0" distR="0" wp14:anchorId="627906AC" wp14:editId="5801E1CE">
                  <wp:extent cx="3085200" cy="2998800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200" cy="29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34" w:author="Abhyas Kanaujia" w:date="2021-12-05T22:47:00Z">
              <w:r>
                <w:rPr>
                  <w:rFonts w:ascii="Martel" w:hAnsi="Martel" w:cs="Martel"/>
                </w:rPr>
                <w:t>OUTPUT:</w:t>
              </w:r>
            </w:ins>
            <w:r>
              <w:rPr>
                <w:rFonts w:ascii="Martel" w:hAnsi="Martel" w:cs="Martel"/>
              </w:rPr>
              <w:t xml:space="preserve"> Product of two Matrices</w:t>
            </w:r>
          </w:p>
        </w:tc>
        <w:tc>
          <w:tcPr>
            <w:tcW w:w="5490" w:type="dxa"/>
          </w:tcPr>
          <w:p w14:paraId="5338A1F1" w14:textId="42ACFF4D" w:rsidR="006E6958" w:rsidRPr="006E6958" w:rsidRDefault="006E6958" w:rsidP="006E6958">
            <w:pPr>
              <w:tabs>
                <w:tab w:val="left" w:pos="1956"/>
              </w:tabs>
              <w:jc w:val="center"/>
              <w:rPr>
                <w:rFonts w:ascii="Martel" w:hAnsi="Martel" w:cs="Martel"/>
                <w:rPrChange w:id="135" w:author="Abhyas Kanaujia" w:date="2021-12-05T22:47:00Z">
                  <w:rPr/>
                </w:rPrChange>
              </w:rPr>
            </w:pPr>
            <w:r w:rsidRPr="006E6958">
              <w:rPr>
                <w:rFonts w:ascii="Martel" w:hAnsi="Martel" w:cs="Martel"/>
                <w:rPrChange w:id="136" w:author="Abhyas Kanaujia" w:date="2021-12-05T22:47:00Z">
                  <w:rPr/>
                </w:rPrChange>
              </w:rPr>
              <w:drawing>
                <wp:inline distT="0" distB="0" distL="0" distR="0" wp14:anchorId="512D5739" wp14:editId="53780910">
                  <wp:extent cx="3427200" cy="2404800"/>
                  <wp:effectExtent l="0" t="0" r="190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200" cy="24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rtel" w:hAnsi="Martel" w:cs="Martel"/>
              </w:rPr>
              <w:t>OUTPUT:</w:t>
            </w:r>
            <w:r w:rsidRPr="006E6958">
              <w:rPr>
                <w:rFonts w:ascii="Martel" w:hAnsi="Martel" w:cs="Martel"/>
              </w:rPr>
              <w:t xml:space="preserve"> </w:t>
            </w:r>
            <w:ins w:id="137" w:author="Abhyas Kanaujia" w:date="2021-12-05T22:43:00Z">
              <w:r w:rsidRPr="006E6958">
                <w:rPr>
                  <w:rFonts w:ascii="Martel" w:hAnsi="Martel" w:cs="Martel"/>
                  <w:rPrChange w:id="138" w:author="Abhyas Kanaujia" w:date="2021-12-05T22:47:00Z">
                    <w:rPr/>
                  </w:rPrChange>
                </w:rPr>
                <w:t>Basic Operation in 2D Array</w:t>
              </w:r>
            </w:ins>
          </w:p>
        </w:tc>
      </w:tr>
    </w:tbl>
    <w:p w14:paraId="42788FED" w14:textId="77777777" w:rsidR="006E6958" w:rsidRPr="006E6958" w:rsidRDefault="006E6958" w:rsidP="00F92CEA">
      <w:pPr>
        <w:tabs>
          <w:tab w:val="left" w:pos="1956"/>
        </w:tabs>
        <w:rPr>
          <w:rFonts w:ascii="Martel" w:hAnsi="Martel" w:cs="Martel"/>
          <w:rPrChange w:id="139" w:author="Abhyas Kanaujia" w:date="2021-12-05T22:47:00Z">
            <w:rPr/>
          </w:rPrChange>
        </w:rPr>
      </w:pPr>
      <w:bookmarkStart w:id="140" w:name="_GoBack"/>
      <w:bookmarkEnd w:id="140"/>
    </w:p>
    <w:sectPr w:rsidR="006E6958" w:rsidRPr="006E6958" w:rsidSect="00B3144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tel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bhyas Kanaujia">
    <w15:presenceInfo w15:providerId="Windows Live" w15:userId="0e83ae82ff1889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A5"/>
    <w:rsid w:val="00173DB1"/>
    <w:rsid w:val="002C18C1"/>
    <w:rsid w:val="00457A25"/>
    <w:rsid w:val="006E6958"/>
    <w:rsid w:val="00842D6A"/>
    <w:rsid w:val="008A71A5"/>
    <w:rsid w:val="00937759"/>
    <w:rsid w:val="009A77A1"/>
    <w:rsid w:val="00A63B1F"/>
    <w:rsid w:val="00B3144B"/>
    <w:rsid w:val="00E65AB8"/>
    <w:rsid w:val="00F92CEA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DF30"/>
  <w15:chartTrackingRefBased/>
  <w15:docId w15:val="{1F248AB4-361B-4DE6-ABC0-4684D4BC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E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microsoft.com/office/2011/relationships/people" Target="peop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Abhyas</dc:creator>
  <cp:keywords/>
  <dc:description/>
  <cp:lastModifiedBy>Abhyas Kanaujia</cp:lastModifiedBy>
  <cp:revision>9</cp:revision>
  <cp:lastPrinted>2021-12-05T17:24:00Z</cp:lastPrinted>
  <dcterms:created xsi:type="dcterms:W3CDTF">2021-10-30T06:53:00Z</dcterms:created>
  <dcterms:modified xsi:type="dcterms:W3CDTF">2021-12-06T04:03:00Z</dcterms:modified>
</cp:coreProperties>
</file>